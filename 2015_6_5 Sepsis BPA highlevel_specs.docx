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8E" w:rsidRDefault="00B53A0F">
      <w:bookmarkStart w:id="0" w:name="_GoBack"/>
      <w:bookmarkEnd w:id="0"/>
      <w:r>
        <w:rPr>
          <w:u w:val="single"/>
        </w:rPr>
        <w:t xml:space="preserve"> Severe </w:t>
      </w:r>
      <w:proofErr w:type="gramStart"/>
      <w:r>
        <w:rPr>
          <w:u w:val="single"/>
        </w:rPr>
        <w:t xml:space="preserve">Sepsis </w:t>
      </w:r>
      <w:r w:rsidR="009C058E" w:rsidRPr="00670136">
        <w:rPr>
          <w:u w:val="single"/>
        </w:rPr>
        <w:t xml:space="preserve"> BPA</w:t>
      </w:r>
      <w:proofErr w:type="gramEnd"/>
      <w:r w:rsidR="00670136" w:rsidRPr="00670136">
        <w:rPr>
          <w:u w:val="single"/>
        </w:rPr>
        <w:t xml:space="preserve"> Clinical Criteria</w:t>
      </w:r>
      <w:r w:rsidR="004577E8">
        <w:rPr>
          <w:u w:val="single"/>
        </w:rPr>
        <w:t xml:space="preserve"> triggering a page to Crisis Nurses </w:t>
      </w:r>
      <w:r w:rsidR="003E5643">
        <w:rPr>
          <w:u w:val="single"/>
        </w:rPr>
        <w:t xml:space="preserve"> &amp; Primary </w:t>
      </w:r>
      <w:r w:rsidR="00EF4CF2">
        <w:rPr>
          <w:u w:val="single"/>
        </w:rPr>
        <w:t>Team</w:t>
      </w:r>
      <w:r w:rsidR="004577E8">
        <w:rPr>
          <w:u w:val="single"/>
        </w:rPr>
        <w:t>-</w:t>
      </w:r>
      <w:r w:rsidR="0037337E">
        <w:rPr>
          <w:u w:val="single"/>
        </w:rPr>
        <w:t>v3_6_4_2015</w:t>
      </w:r>
    </w:p>
    <w:p w:rsidR="005922EF" w:rsidRDefault="005922EF" w:rsidP="005922EF">
      <w:r w:rsidRPr="00AB38C2">
        <w:t>Exclusion criteria: active order of DNR/C</w:t>
      </w:r>
    </w:p>
    <w:p w:rsidR="00006381" w:rsidRDefault="00790467">
      <w:r>
        <w:t xml:space="preserve">Launched on inpatients units </w:t>
      </w:r>
      <w:r w:rsidRPr="00790467">
        <w:rPr>
          <w:b/>
        </w:rPr>
        <w:t>except</w:t>
      </w:r>
      <w:r w:rsidR="00006381">
        <w:rPr>
          <w:b/>
        </w:rPr>
        <w:t xml:space="preserve"> </w:t>
      </w:r>
      <w:r w:rsidR="00EB305A">
        <w:rPr>
          <w:b/>
        </w:rPr>
        <w:t>ED, E2, E29, DICCU</w:t>
      </w:r>
      <w:r>
        <w:rPr>
          <w:b/>
        </w:rPr>
        <w:t xml:space="preserve">, </w:t>
      </w:r>
      <w:r w:rsidR="00EB305A">
        <w:rPr>
          <w:b/>
        </w:rPr>
        <w:t xml:space="preserve">C1, </w:t>
      </w:r>
      <w:r>
        <w:rPr>
          <w:b/>
        </w:rPr>
        <w:t>procedural areas</w:t>
      </w:r>
      <w:r w:rsidR="0015537B">
        <w:rPr>
          <w:b/>
        </w:rPr>
        <w:t>, CCU/HF treatment teams</w:t>
      </w:r>
    </w:p>
    <w:p w:rsidR="004577E8" w:rsidRDefault="009C058E">
      <w:r w:rsidRPr="00AB38C2">
        <w:t>Triggered</w:t>
      </w:r>
      <w:r w:rsidR="00AA4DD5" w:rsidRPr="00AB38C2">
        <w:t xml:space="preserve"> by meeting</w:t>
      </w:r>
      <w:r w:rsidR="00766DFB" w:rsidRPr="00AB38C2">
        <w:t xml:space="preserve"> </w:t>
      </w:r>
      <w:r w:rsidR="00E771D1" w:rsidRPr="00AB38C2">
        <w:t>the following</w:t>
      </w:r>
      <w:r w:rsidR="004577E8">
        <w:t xml:space="preserve"> criteria:</w:t>
      </w:r>
    </w:p>
    <w:p w:rsidR="005922EF" w:rsidRPr="005922EF" w:rsidRDefault="00E771D1" w:rsidP="005922EF">
      <w:pPr>
        <w:rPr>
          <w:b/>
        </w:rPr>
      </w:pPr>
      <w:r w:rsidRPr="005922EF">
        <w:rPr>
          <w:b/>
        </w:rPr>
        <w:t xml:space="preserve">=/&gt; </w:t>
      </w:r>
      <w:del w:id="1" w:author="Hadhazy, Eric" w:date="2014-07-11T17:22:00Z">
        <w:r w:rsidRPr="005922EF" w:rsidDel="0000262E">
          <w:rPr>
            <w:b/>
          </w:rPr>
          <w:delText xml:space="preserve"> </w:delText>
        </w:r>
      </w:del>
      <w:r w:rsidRPr="005922EF">
        <w:rPr>
          <w:b/>
        </w:rPr>
        <w:t>3 criteria</w:t>
      </w:r>
      <w:r w:rsidR="007A3416" w:rsidRPr="005922EF">
        <w:rPr>
          <w:b/>
        </w:rPr>
        <w:t xml:space="preserve"> from the M group</w:t>
      </w:r>
    </w:p>
    <w:p w:rsidR="005922EF" w:rsidRDefault="00790467">
      <w:r>
        <w:t>*MAP criteria removed from surgery services</w:t>
      </w:r>
    </w:p>
    <w:tbl>
      <w:tblPr>
        <w:tblW w:w="84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0"/>
        <w:gridCol w:w="3071"/>
      </w:tblGrid>
      <w:tr w:rsidR="00E771D1" w:rsidRPr="00E771D1" w:rsidTr="00706F35">
        <w:trPr>
          <w:trHeight w:val="376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C10435"/>
            <w:tcMar>
              <w:top w:w="10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E771D1" w:rsidRPr="00E771D1" w:rsidRDefault="005922EF" w:rsidP="00706F35">
            <w:r>
              <w:rPr>
                <w:b/>
                <w:bCs/>
              </w:rPr>
              <w:t>M-</w:t>
            </w:r>
            <w:r w:rsidR="00E771D1" w:rsidRPr="00E771D1">
              <w:rPr>
                <w:b/>
                <w:bCs/>
              </w:rPr>
              <w:t>Manifest</w:t>
            </w:r>
            <w:r w:rsidR="00706F35">
              <w:rPr>
                <w:b/>
                <w:bCs/>
              </w:rPr>
              <w:t>ations Group                                       look back</w:t>
            </w:r>
          </w:p>
        </w:tc>
        <w:tc>
          <w:tcPr>
            <w:tcW w:w="3071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C10435"/>
            <w:tcMar>
              <w:top w:w="10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D75A62" w:rsidRPr="00E771D1" w:rsidRDefault="00706F35" w:rsidP="00E771D1">
            <w:r>
              <w:rPr>
                <w:b/>
                <w:bCs/>
              </w:rPr>
              <w:t xml:space="preserve">                                 </w:t>
            </w:r>
            <w:r w:rsidR="00E771D1" w:rsidRPr="00E771D1">
              <w:rPr>
                <w:b/>
                <w:bCs/>
              </w:rPr>
              <w:t>Measure ID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AB38C2" w:rsidP="005B6FE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Creatinine &gt; 2 mg/</w:t>
            </w:r>
            <w:r w:rsidR="00DF0CC7">
              <w:rPr>
                <w:b/>
                <w:bCs/>
                <w:sz w:val="18"/>
                <w:szCs w:val="18"/>
              </w:rPr>
              <w:t>d</w:t>
            </w:r>
            <w:r w:rsidR="00E771D1" w:rsidRPr="00AB38C2">
              <w:rPr>
                <w:b/>
                <w:bCs/>
                <w:sz w:val="18"/>
                <w:szCs w:val="18"/>
              </w:rPr>
              <w:t>l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                                       24hr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M20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790467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Fever (Temp &gt; 100.94 degrees)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                    </w:t>
            </w:r>
            <w:r w:rsidR="00790467">
              <w:rPr>
                <w:b/>
                <w:bCs/>
                <w:sz w:val="18"/>
                <w:szCs w:val="18"/>
              </w:rPr>
              <w:t>2</w:t>
            </w:r>
            <w:r w:rsidR="00706F35">
              <w:rPr>
                <w:b/>
                <w:bCs/>
                <w:sz w:val="18"/>
                <w:szCs w:val="18"/>
              </w:rPr>
              <w:t xml:space="preserve">4hr  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M22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Heart rate &gt; 90/min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                                          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M24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 xml:space="preserve">Hyperlactatemia (Lactic Acid &gt; 1 </w:t>
            </w:r>
            <w:proofErr w:type="spellStart"/>
            <w:r w:rsidRPr="00E771D1">
              <w:rPr>
                <w:b/>
                <w:bCs/>
                <w:sz w:val="18"/>
                <w:szCs w:val="18"/>
              </w:rPr>
              <w:t>mmol</w:t>
            </w:r>
            <w:proofErr w:type="spellEnd"/>
            <w:r w:rsidRPr="00E771D1">
              <w:rPr>
                <w:b/>
                <w:bCs/>
                <w:sz w:val="18"/>
                <w:szCs w:val="18"/>
              </w:rPr>
              <w:t>/L)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 24hr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M26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186F91" w:rsidP="004577E8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Hypotension (</w:t>
            </w:r>
            <w:r>
              <w:rPr>
                <w:b/>
                <w:bCs/>
                <w:sz w:val="18"/>
                <w:szCs w:val="18"/>
              </w:rPr>
              <w:t xml:space="preserve">Calculated MAP&lt;70mmHg </w:t>
            </w:r>
            <w:r w:rsidRPr="00E771D1">
              <w:rPr>
                <w:b/>
                <w:bCs/>
                <w:sz w:val="18"/>
                <w:szCs w:val="18"/>
              </w:rPr>
              <w:t>)</w:t>
            </w:r>
            <w:r>
              <w:rPr>
                <w:b/>
                <w:bCs/>
                <w:sz w:val="18"/>
                <w:szCs w:val="18"/>
              </w:rPr>
              <w:t>*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4hr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M28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Hypotension (SBP &lt; 90 mmHg)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                       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M29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Hypothermia (Temp &lt; 96.8 degrees)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</w:t>
            </w:r>
            <w:r w:rsidR="00790467">
              <w:rPr>
                <w:b/>
                <w:bCs/>
                <w:sz w:val="18"/>
                <w:szCs w:val="18"/>
              </w:rPr>
              <w:t xml:space="preserve">                      2</w:t>
            </w:r>
            <w:r w:rsidR="00706F35">
              <w:rPr>
                <w:b/>
                <w:bCs/>
                <w:sz w:val="18"/>
                <w:szCs w:val="18"/>
              </w:rPr>
              <w:t>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M30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Leukocytosis (WBC count &gt; 12 K/</w:t>
            </w:r>
            <w:proofErr w:type="spellStart"/>
            <w:r w:rsidRPr="00E771D1">
              <w:rPr>
                <w:b/>
                <w:bCs/>
                <w:sz w:val="18"/>
                <w:szCs w:val="18"/>
              </w:rPr>
              <w:t>uL</w:t>
            </w:r>
            <w:proofErr w:type="spellEnd"/>
            <w:r w:rsidRPr="00E771D1">
              <w:rPr>
                <w:b/>
                <w:bCs/>
                <w:sz w:val="18"/>
                <w:szCs w:val="18"/>
              </w:rPr>
              <w:t>)</w:t>
            </w:r>
            <w:r w:rsidR="00706F35">
              <w:rPr>
                <w:b/>
                <w:bCs/>
                <w:sz w:val="18"/>
                <w:szCs w:val="18"/>
              </w:rPr>
              <w:t xml:space="preserve">                                     24hr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M32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  <w:lang w:val="pl-PL"/>
              </w:rPr>
              <w:t>Leukopenia (WBC count &lt; 4 K/uL)</w:t>
            </w:r>
            <w:r w:rsidR="00706F35">
              <w:rPr>
                <w:b/>
                <w:bCs/>
                <w:sz w:val="18"/>
                <w:szCs w:val="18"/>
                <w:lang w:val="pl-PL"/>
              </w:rPr>
              <w:t xml:space="preserve">                                         24hr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M33</w:t>
            </w:r>
          </w:p>
        </w:tc>
      </w:tr>
      <w:tr w:rsidR="00E771D1" w:rsidRPr="00E771D1" w:rsidTr="00706F35">
        <w:trPr>
          <w:trHeight w:val="385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Tachypnea (Respiration &gt; 20/min)</w:t>
            </w:r>
            <w:r w:rsidR="00706F35">
              <w:rPr>
                <w:b/>
                <w:bCs/>
                <w:sz w:val="18"/>
                <w:szCs w:val="18"/>
              </w:rPr>
              <w:t xml:space="preserve">         </w:t>
            </w:r>
            <w:r w:rsidR="00F43189">
              <w:rPr>
                <w:b/>
                <w:bCs/>
                <w:sz w:val="18"/>
                <w:szCs w:val="18"/>
              </w:rPr>
              <w:t xml:space="preserve">                                 </w:t>
            </w:r>
            <w:r w:rsidR="00706F35">
              <w:rPr>
                <w:b/>
                <w:bCs/>
                <w:sz w:val="18"/>
                <w:szCs w:val="18"/>
              </w:rPr>
              <w:t xml:space="preserve">4hr                       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</w:t>
            </w:r>
            <w:r w:rsidR="00790467">
              <w:rPr>
                <w:sz w:val="18"/>
                <w:szCs w:val="18"/>
              </w:rPr>
              <w:t xml:space="preserve"> </w:t>
            </w:r>
            <w:r w:rsidR="00E771D1" w:rsidRPr="00E771D1">
              <w:rPr>
                <w:sz w:val="18"/>
                <w:szCs w:val="18"/>
              </w:rPr>
              <w:t>M37</w:t>
            </w:r>
          </w:p>
        </w:tc>
      </w:tr>
      <w:tr w:rsidR="00E771D1" w:rsidRPr="00E771D1" w:rsidTr="00706F35">
        <w:trPr>
          <w:trHeight w:val="39"/>
        </w:trPr>
        <w:tc>
          <w:tcPr>
            <w:tcW w:w="540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Thrombocytopenia (Platelet count &lt; 100 K/</w:t>
            </w:r>
            <w:proofErr w:type="spellStart"/>
            <w:r w:rsidRPr="00E771D1">
              <w:rPr>
                <w:b/>
                <w:bCs/>
                <w:sz w:val="18"/>
                <w:szCs w:val="18"/>
              </w:rPr>
              <w:t>uL</w:t>
            </w:r>
            <w:proofErr w:type="spellEnd"/>
            <w:r w:rsidRPr="00E771D1">
              <w:rPr>
                <w:b/>
                <w:bCs/>
                <w:sz w:val="18"/>
                <w:szCs w:val="18"/>
              </w:rPr>
              <w:t>)</w:t>
            </w:r>
            <w:r w:rsidR="00F43189">
              <w:rPr>
                <w:b/>
                <w:bCs/>
                <w:sz w:val="18"/>
                <w:szCs w:val="18"/>
              </w:rPr>
              <w:t xml:space="preserve">                  2</w:t>
            </w:r>
            <w:r w:rsidR="00706F35">
              <w:rPr>
                <w:b/>
                <w:bCs/>
                <w:sz w:val="18"/>
                <w:szCs w:val="18"/>
              </w:rPr>
              <w:t>4hr</w:t>
            </w:r>
          </w:p>
        </w:tc>
        <w:tc>
          <w:tcPr>
            <w:tcW w:w="30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706F35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</w:t>
            </w:r>
            <w:r w:rsidR="00E771D1" w:rsidRPr="00E771D1">
              <w:rPr>
                <w:sz w:val="18"/>
                <w:szCs w:val="18"/>
              </w:rPr>
              <w:t>M38</w:t>
            </w:r>
          </w:p>
        </w:tc>
      </w:tr>
      <w:tr w:rsidR="00E771D1" w:rsidRPr="00E771D1" w:rsidTr="00706F35">
        <w:trPr>
          <w:trHeight w:val="39"/>
        </w:trPr>
        <w:tc>
          <w:tcPr>
            <w:tcW w:w="5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</w:tcPr>
          <w:p w:rsidR="00E771D1" w:rsidRPr="00E771D1" w:rsidRDefault="00E771D1" w:rsidP="00E771D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0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</w:tcPr>
          <w:p w:rsidR="00E771D1" w:rsidRPr="00E771D1" w:rsidRDefault="00E771D1" w:rsidP="00E771D1">
            <w:pPr>
              <w:rPr>
                <w:sz w:val="18"/>
                <w:szCs w:val="18"/>
              </w:rPr>
            </w:pPr>
          </w:p>
        </w:tc>
      </w:tr>
    </w:tbl>
    <w:p w:rsidR="00943985" w:rsidRDefault="00943985" w:rsidP="00943985">
      <w:r>
        <w:t xml:space="preserve">  </w:t>
      </w:r>
    </w:p>
    <w:p w:rsidR="005922EF" w:rsidRPr="00006381" w:rsidRDefault="00943985">
      <w:pPr>
        <w:rPr>
          <w:b/>
        </w:rPr>
      </w:pPr>
      <w:r w:rsidRPr="005922EF">
        <w:rPr>
          <w:b/>
        </w:rPr>
        <w:t xml:space="preserve">AND </w:t>
      </w:r>
      <w:r w:rsidR="00E771D1" w:rsidRPr="005922EF">
        <w:rPr>
          <w:b/>
        </w:rPr>
        <w:t xml:space="preserve">=/&gt; 1 criteria </w:t>
      </w:r>
      <w:r w:rsidR="007A3416" w:rsidRPr="005922EF">
        <w:rPr>
          <w:b/>
        </w:rPr>
        <w:t>from the S group</w:t>
      </w:r>
    </w:p>
    <w:tbl>
      <w:tblPr>
        <w:tblW w:w="8460" w:type="dxa"/>
        <w:tblInd w:w="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30"/>
        <w:gridCol w:w="1530"/>
      </w:tblGrid>
      <w:tr w:rsidR="00E771D1" w:rsidRPr="00E771D1" w:rsidTr="00790467">
        <w:trPr>
          <w:trHeight w:val="361"/>
        </w:trPr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D75A62" w:rsidRPr="00E771D1" w:rsidRDefault="005922EF" w:rsidP="00790467">
            <w:r>
              <w:rPr>
                <w:b/>
                <w:bCs/>
              </w:rPr>
              <w:t>S-</w:t>
            </w:r>
            <w:r w:rsidR="00790467">
              <w:rPr>
                <w:b/>
                <w:bCs/>
              </w:rPr>
              <w:t>Suspected Infection Group                              look back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000000"/>
            <w:tcMar>
              <w:top w:w="10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D75A62" w:rsidRPr="00E771D1" w:rsidRDefault="00E771D1" w:rsidP="00E771D1">
            <w:r w:rsidRPr="00E771D1">
              <w:rPr>
                <w:b/>
                <w:bCs/>
              </w:rPr>
              <w:t>Measure ID</w:t>
            </w:r>
          </w:p>
        </w:tc>
      </w:tr>
      <w:tr w:rsidR="00E771D1" w:rsidRPr="00E771D1" w:rsidTr="00790467">
        <w:trPr>
          <w:trHeight w:val="395"/>
        </w:trPr>
        <w:tc>
          <w:tcPr>
            <w:tcW w:w="69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Blood Culture Ordered</w:t>
            </w:r>
            <w:r w:rsidR="00790467">
              <w:rPr>
                <w:b/>
                <w:bCs/>
                <w:sz w:val="18"/>
                <w:szCs w:val="18"/>
              </w:rPr>
              <w:t xml:space="preserve">                                                          2 midnights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sz w:val="18"/>
                <w:szCs w:val="18"/>
              </w:rPr>
              <w:t>S39</w:t>
            </w:r>
          </w:p>
        </w:tc>
      </w:tr>
      <w:tr w:rsidR="00E771D1" w:rsidRPr="00E771D1" w:rsidTr="00790467">
        <w:trPr>
          <w:trHeight w:val="395"/>
        </w:trPr>
        <w:tc>
          <w:tcPr>
            <w:tcW w:w="69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Lactate Test Ordered</w:t>
            </w:r>
            <w:r w:rsidR="00790467">
              <w:rPr>
                <w:b/>
                <w:bCs/>
                <w:sz w:val="18"/>
                <w:szCs w:val="18"/>
              </w:rPr>
              <w:t xml:space="preserve"> (exclude </w:t>
            </w:r>
            <w:proofErr w:type="spellStart"/>
            <w:r w:rsidR="00790467">
              <w:rPr>
                <w:b/>
                <w:bCs/>
                <w:sz w:val="18"/>
                <w:szCs w:val="18"/>
              </w:rPr>
              <w:t>i</w:t>
            </w:r>
            <w:r w:rsidR="00E77974">
              <w:rPr>
                <w:b/>
                <w:bCs/>
                <w:sz w:val="18"/>
                <w:szCs w:val="18"/>
              </w:rPr>
              <w:t>Stat</w:t>
            </w:r>
            <w:proofErr w:type="spellEnd"/>
            <w:r w:rsidR="00E77974">
              <w:rPr>
                <w:b/>
                <w:bCs/>
                <w:sz w:val="18"/>
                <w:szCs w:val="18"/>
              </w:rPr>
              <w:t xml:space="preserve"> Lactate)</w:t>
            </w:r>
            <w:r w:rsidR="00790467">
              <w:rPr>
                <w:b/>
                <w:bCs/>
                <w:sz w:val="18"/>
                <w:szCs w:val="18"/>
              </w:rPr>
              <w:t xml:space="preserve">                   2 midnights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sz w:val="18"/>
                <w:szCs w:val="18"/>
              </w:rPr>
              <w:t>S42</w:t>
            </w:r>
          </w:p>
        </w:tc>
      </w:tr>
      <w:tr w:rsidR="00E771D1" w:rsidRPr="00E771D1" w:rsidTr="00790467">
        <w:trPr>
          <w:trHeight w:val="395"/>
        </w:trPr>
        <w:tc>
          <w:tcPr>
            <w:tcW w:w="6930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D75A62" w:rsidP="00E771D1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D75A62" w:rsidP="00E771D1">
            <w:pPr>
              <w:rPr>
                <w:sz w:val="18"/>
                <w:szCs w:val="18"/>
              </w:rPr>
            </w:pPr>
          </w:p>
        </w:tc>
      </w:tr>
      <w:tr w:rsidR="008B6307" w:rsidRPr="00E771D1" w:rsidTr="00006381">
        <w:trPr>
          <w:trHeight w:val="38"/>
        </w:trPr>
        <w:tc>
          <w:tcPr>
            <w:tcW w:w="693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</w:tcPr>
          <w:p w:rsidR="008B6307" w:rsidRPr="00E771D1" w:rsidRDefault="008B6307" w:rsidP="00E771D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</w:tcPr>
          <w:p w:rsidR="008B6307" w:rsidRPr="00E771D1" w:rsidRDefault="008B6307" w:rsidP="00E771D1">
            <w:pPr>
              <w:rPr>
                <w:sz w:val="18"/>
                <w:szCs w:val="18"/>
              </w:rPr>
            </w:pPr>
          </w:p>
        </w:tc>
      </w:tr>
    </w:tbl>
    <w:p w:rsidR="008B6307" w:rsidRDefault="008B6307"/>
    <w:p w:rsidR="00E771D1" w:rsidRPr="005922EF" w:rsidRDefault="00943985">
      <w:pPr>
        <w:rPr>
          <w:b/>
        </w:rPr>
      </w:pPr>
      <w:r w:rsidRPr="005922EF">
        <w:rPr>
          <w:b/>
        </w:rPr>
        <w:t xml:space="preserve">AND </w:t>
      </w:r>
      <w:r w:rsidR="00E771D1" w:rsidRPr="005922EF">
        <w:rPr>
          <w:b/>
        </w:rPr>
        <w:t>=/&gt; 1</w:t>
      </w:r>
      <w:r w:rsidR="007A3416" w:rsidRPr="005922EF">
        <w:rPr>
          <w:b/>
        </w:rPr>
        <w:t xml:space="preserve"> criteria from the OD group</w:t>
      </w:r>
    </w:p>
    <w:p w:rsidR="005922EF" w:rsidRDefault="00790467">
      <w:r>
        <w:t>*MAP criteria removed from surgery services</w:t>
      </w:r>
    </w:p>
    <w:tbl>
      <w:tblPr>
        <w:tblW w:w="847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941"/>
        <w:gridCol w:w="1530"/>
      </w:tblGrid>
      <w:tr w:rsidR="00E771D1" w:rsidRPr="00E771D1" w:rsidTr="00790467">
        <w:trPr>
          <w:trHeight w:val="383"/>
        </w:trPr>
        <w:tc>
          <w:tcPr>
            <w:tcW w:w="694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8E4221"/>
            <w:tcMar>
              <w:top w:w="10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D75A62" w:rsidRPr="00E771D1" w:rsidRDefault="005922EF" w:rsidP="00E771D1">
            <w:r>
              <w:rPr>
                <w:b/>
                <w:bCs/>
              </w:rPr>
              <w:t>OD-</w:t>
            </w:r>
            <w:r w:rsidR="00E771D1" w:rsidRPr="00E771D1">
              <w:rPr>
                <w:b/>
                <w:bCs/>
              </w:rPr>
              <w:t>Organ Dysfu</w:t>
            </w:r>
            <w:r w:rsidR="00790467">
              <w:rPr>
                <w:b/>
                <w:bCs/>
              </w:rPr>
              <w:t>nction Group                            look back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8E4221"/>
            <w:tcMar>
              <w:top w:w="10" w:type="dxa"/>
              <w:left w:w="11" w:type="dxa"/>
              <w:bottom w:w="0" w:type="dxa"/>
              <w:right w:w="11" w:type="dxa"/>
            </w:tcMar>
            <w:vAlign w:val="bottom"/>
            <w:hideMark/>
          </w:tcPr>
          <w:p w:rsidR="00D75A62" w:rsidRPr="00E771D1" w:rsidRDefault="00E771D1" w:rsidP="00E771D1">
            <w:r w:rsidRPr="00E771D1">
              <w:rPr>
                <w:b/>
                <w:bCs/>
              </w:rPr>
              <w:t>Measure ID</w:t>
            </w:r>
          </w:p>
        </w:tc>
      </w:tr>
      <w:tr w:rsidR="00E771D1" w:rsidRPr="00E771D1" w:rsidTr="00790467">
        <w:trPr>
          <w:trHeight w:val="295"/>
        </w:trPr>
        <w:tc>
          <w:tcPr>
            <w:tcW w:w="6941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77803" w:rsidRDefault="00477803" w:rsidP="00E771D1">
            <w:pPr>
              <w:rPr>
                <w:b/>
                <w:bCs/>
                <w:sz w:val="18"/>
                <w:szCs w:val="18"/>
              </w:rPr>
            </w:pPr>
          </w:p>
          <w:p w:rsidR="00D75A62" w:rsidRPr="00E771D1" w:rsidRDefault="00186F91" w:rsidP="00E771D1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Hyp</w:t>
            </w:r>
            <w:r w:rsidR="00E46C0F">
              <w:rPr>
                <w:b/>
                <w:bCs/>
                <w:sz w:val="18"/>
                <w:szCs w:val="18"/>
              </w:rPr>
              <w:t>erlactatemia</w:t>
            </w:r>
            <w:proofErr w:type="spellEnd"/>
            <w:r w:rsidR="00E46C0F">
              <w:rPr>
                <w:b/>
                <w:bCs/>
                <w:sz w:val="18"/>
                <w:szCs w:val="18"/>
              </w:rPr>
              <w:t xml:space="preserve"> (Lactic Acid &gt; /= 3</w:t>
            </w:r>
            <w:r w:rsidR="00E771D1" w:rsidRPr="00E771D1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E771D1" w:rsidRPr="00E771D1">
              <w:rPr>
                <w:b/>
                <w:bCs/>
                <w:sz w:val="18"/>
                <w:szCs w:val="18"/>
              </w:rPr>
              <w:t>mmol</w:t>
            </w:r>
            <w:proofErr w:type="spellEnd"/>
            <w:r w:rsidR="00E771D1" w:rsidRPr="00E771D1">
              <w:rPr>
                <w:b/>
                <w:bCs/>
                <w:sz w:val="18"/>
                <w:szCs w:val="18"/>
              </w:rPr>
              <w:t>/L)</w:t>
            </w:r>
            <w:r w:rsidR="00790467">
              <w:rPr>
                <w:b/>
                <w:bCs/>
                <w:sz w:val="18"/>
                <w:szCs w:val="18"/>
              </w:rPr>
              <w:t xml:space="preserve">                  </w:t>
            </w:r>
            <w:r w:rsidR="00395E74">
              <w:rPr>
                <w:b/>
                <w:bCs/>
                <w:sz w:val="18"/>
                <w:szCs w:val="18"/>
              </w:rPr>
              <w:t xml:space="preserve"> </w:t>
            </w:r>
            <w:r w:rsidR="00790467">
              <w:rPr>
                <w:b/>
                <w:bCs/>
                <w:sz w:val="18"/>
                <w:szCs w:val="18"/>
              </w:rPr>
              <w:t>24hr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sz w:val="18"/>
                <w:szCs w:val="18"/>
              </w:rPr>
              <w:t>OD27</w:t>
            </w:r>
          </w:p>
        </w:tc>
      </w:tr>
      <w:tr w:rsidR="00E771D1" w:rsidRPr="00E771D1" w:rsidTr="00790467">
        <w:trPr>
          <w:trHeight w:val="295"/>
        </w:trPr>
        <w:tc>
          <w:tcPr>
            <w:tcW w:w="6941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4577E8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Hypotension (</w:t>
            </w:r>
            <w:r w:rsidR="00186F91">
              <w:rPr>
                <w:b/>
                <w:bCs/>
                <w:sz w:val="18"/>
                <w:szCs w:val="18"/>
              </w:rPr>
              <w:t xml:space="preserve">Calculated MAP&lt;70mmHg </w:t>
            </w:r>
            <w:r w:rsidRPr="00E771D1">
              <w:rPr>
                <w:b/>
                <w:bCs/>
                <w:sz w:val="18"/>
                <w:szCs w:val="18"/>
              </w:rPr>
              <w:t>)</w:t>
            </w:r>
            <w:r w:rsidR="00E77974">
              <w:rPr>
                <w:b/>
                <w:bCs/>
                <w:sz w:val="18"/>
                <w:szCs w:val="18"/>
              </w:rPr>
              <w:t>*</w:t>
            </w:r>
            <w:r w:rsidR="00790467">
              <w:rPr>
                <w:b/>
                <w:bCs/>
                <w:sz w:val="18"/>
                <w:szCs w:val="18"/>
              </w:rPr>
              <w:t xml:space="preserve">                      </w:t>
            </w:r>
            <w:r w:rsidR="00395E74">
              <w:rPr>
                <w:b/>
                <w:bCs/>
                <w:sz w:val="18"/>
                <w:szCs w:val="18"/>
              </w:rPr>
              <w:t xml:space="preserve"> </w:t>
            </w:r>
            <w:r w:rsidR="00790467">
              <w:rPr>
                <w:b/>
                <w:bCs/>
                <w:sz w:val="18"/>
                <w:szCs w:val="18"/>
              </w:rPr>
              <w:t>4hr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sz w:val="18"/>
                <w:szCs w:val="18"/>
              </w:rPr>
              <w:t>OD28</w:t>
            </w:r>
          </w:p>
        </w:tc>
      </w:tr>
      <w:tr w:rsidR="00E771D1" w:rsidRPr="00E771D1" w:rsidTr="00790467">
        <w:trPr>
          <w:trHeight w:val="295"/>
        </w:trPr>
        <w:tc>
          <w:tcPr>
            <w:tcW w:w="6941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E771D1" w:rsidP="00E771D1">
            <w:pPr>
              <w:rPr>
                <w:sz w:val="18"/>
                <w:szCs w:val="18"/>
              </w:rPr>
            </w:pPr>
            <w:r w:rsidRPr="00E771D1">
              <w:rPr>
                <w:b/>
                <w:bCs/>
                <w:sz w:val="18"/>
                <w:szCs w:val="18"/>
              </w:rPr>
              <w:t>Hypotension (SBP &lt; 90 mmHg)</w:t>
            </w:r>
            <w:r w:rsidR="00790467">
              <w:rPr>
                <w:b/>
                <w:bCs/>
                <w:sz w:val="18"/>
                <w:szCs w:val="18"/>
              </w:rPr>
              <w:t xml:space="preserve">                                             </w:t>
            </w:r>
            <w:r w:rsidR="00395E74">
              <w:rPr>
                <w:b/>
                <w:bCs/>
                <w:sz w:val="18"/>
                <w:szCs w:val="18"/>
              </w:rPr>
              <w:t xml:space="preserve"> </w:t>
            </w:r>
            <w:r w:rsidR="00790467">
              <w:rPr>
                <w:b/>
                <w:bCs/>
                <w:sz w:val="18"/>
                <w:szCs w:val="18"/>
              </w:rPr>
              <w:t>4hr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186F91" w:rsidP="00E77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OD29</w:t>
            </w:r>
          </w:p>
        </w:tc>
      </w:tr>
      <w:tr w:rsidR="00E771D1" w:rsidRPr="00E771D1" w:rsidTr="00790467">
        <w:trPr>
          <w:trHeight w:val="38"/>
        </w:trPr>
        <w:tc>
          <w:tcPr>
            <w:tcW w:w="694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D75A62" w:rsidRPr="00E771D1" w:rsidRDefault="00186F91" w:rsidP="00E771D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2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D75A62" w:rsidRPr="00E771D1" w:rsidRDefault="00D75A62" w:rsidP="00E771D1">
            <w:pPr>
              <w:rPr>
                <w:sz w:val="18"/>
                <w:szCs w:val="18"/>
              </w:rPr>
            </w:pPr>
          </w:p>
        </w:tc>
      </w:tr>
    </w:tbl>
    <w:p w:rsidR="00790467" w:rsidRDefault="00790467" w:rsidP="00E77974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:rsidR="00006381" w:rsidRPr="00EF4CF2" w:rsidRDefault="00E77974" w:rsidP="00E77974">
      <w:pPr>
        <w:pStyle w:val="NormalWeb"/>
        <w:spacing w:before="0" w:beforeAutospacing="0" w:after="0" w:afterAutospacing="0"/>
        <w:rPr>
          <w:sz w:val="22"/>
          <w:szCs w:val="22"/>
          <w:u w:val="single"/>
        </w:rPr>
      </w:pPr>
      <w:r w:rsidRPr="00EF4CF2">
        <w:rPr>
          <w:rFonts w:ascii="Arial" w:hAnsi="Arial" w:cs="Arial"/>
          <w:sz w:val="22"/>
          <w:szCs w:val="22"/>
          <w:u w:val="single"/>
        </w:rPr>
        <w:t xml:space="preserve">Generic </w:t>
      </w:r>
      <w:r w:rsidR="00670136" w:rsidRPr="00EF4CF2">
        <w:rPr>
          <w:rFonts w:ascii="Arial" w:hAnsi="Arial" w:cs="Arial"/>
          <w:sz w:val="22"/>
          <w:szCs w:val="22"/>
          <w:u w:val="single"/>
        </w:rPr>
        <w:t>Page Alert</w:t>
      </w:r>
      <w:r w:rsidR="00EF4CF2">
        <w:rPr>
          <w:rFonts w:ascii="Arial" w:hAnsi="Arial" w:cs="Arial"/>
          <w:sz w:val="22"/>
          <w:szCs w:val="22"/>
          <w:u w:val="single"/>
        </w:rPr>
        <w:t xml:space="preserve"> to non-</w:t>
      </w:r>
      <w:r w:rsidR="00006381" w:rsidRPr="00EF4CF2">
        <w:rPr>
          <w:rFonts w:ascii="Arial" w:hAnsi="Arial" w:cs="Arial"/>
          <w:sz w:val="22"/>
          <w:szCs w:val="22"/>
          <w:u w:val="single"/>
        </w:rPr>
        <w:t>surgery primary teams/Critical Care Crisis Nurses</w:t>
      </w:r>
      <w:r w:rsidR="00346BC6" w:rsidRPr="00EF4CF2">
        <w:rPr>
          <w:sz w:val="22"/>
          <w:szCs w:val="22"/>
          <w:u w:val="single"/>
        </w:rPr>
        <w:t xml:space="preserve">: </w:t>
      </w:r>
    </w:p>
    <w:p w:rsidR="00C577E2" w:rsidRPr="00AB38C2" w:rsidRDefault="00B53A0F" w:rsidP="0037337E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sz w:val="22"/>
          <w:szCs w:val="22"/>
        </w:rPr>
        <w:t>prefix</w:t>
      </w:r>
      <w:proofErr w:type="gramEnd"/>
      <w:r>
        <w:rPr>
          <w:rFonts w:ascii="Calibri" w:hAnsi="Calibri" w:cs="Calibri"/>
          <w:sz w:val="22"/>
          <w:szCs w:val="22"/>
        </w:rPr>
        <w:t xml:space="preserve"> of 411 or 0411</w:t>
      </w:r>
      <w:r w:rsidR="00E77974">
        <w:rPr>
          <w:rFonts w:ascii="Calibri" w:hAnsi="Calibri" w:cs="Calibri"/>
          <w:sz w:val="22"/>
          <w:szCs w:val="22"/>
        </w:rPr>
        <w:t xml:space="preserve">, </w:t>
      </w:r>
      <w:r w:rsidR="0037337E">
        <w:rPr>
          <w:rFonts w:ascii="Arial" w:eastAsia="Times New Roman" w:hAnsi="Arial" w:cs="Arial"/>
          <w:sz w:val="22"/>
          <w:szCs w:val="22"/>
        </w:rPr>
        <w:t xml:space="preserve">Auto EMR alert. </w:t>
      </w:r>
      <w:proofErr w:type="gramStart"/>
      <w:r w:rsidR="0037337E">
        <w:rPr>
          <w:rFonts w:ascii="Arial" w:eastAsia="Times New Roman" w:hAnsi="Arial" w:cs="Arial"/>
          <w:sz w:val="22"/>
          <w:szCs w:val="22"/>
        </w:rPr>
        <w:t>first</w:t>
      </w:r>
      <w:proofErr w:type="gramEnd"/>
      <w:r w:rsidR="0037337E">
        <w:rPr>
          <w:rFonts w:ascii="Arial" w:eastAsia="Times New Roman" w:hAnsi="Arial" w:cs="Arial"/>
          <w:sz w:val="22"/>
          <w:szCs w:val="22"/>
        </w:rPr>
        <w:t xml:space="preserve"> name, last name MRN Bed screens positive severe sepsis with low MAP/SBP within 4 hours or hi lactate. Last filed CMAP: 66 mmHg BP: 94/52 mmHg P: 88 R: 17. Assess </w:t>
      </w:r>
      <w:proofErr w:type="spellStart"/>
      <w:r w:rsidR="0037337E">
        <w:rPr>
          <w:rFonts w:ascii="Arial" w:eastAsia="Times New Roman" w:hAnsi="Arial" w:cs="Arial"/>
          <w:sz w:val="22"/>
          <w:szCs w:val="22"/>
        </w:rPr>
        <w:t>pt</w:t>
      </w:r>
      <w:proofErr w:type="spellEnd"/>
      <w:r w:rsidR="0037337E">
        <w:rPr>
          <w:rFonts w:ascii="Arial" w:eastAsia="Times New Roman" w:hAnsi="Arial" w:cs="Arial"/>
          <w:sz w:val="22"/>
          <w:szCs w:val="22"/>
        </w:rPr>
        <w:t>/discuss with RN</w:t>
      </w:r>
    </w:p>
    <w:p w:rsidR="00670136" w:rsidRDefault="00670136"/>
    <w:sectPr w:rsidR="00670136" w:rsidSect="00AA4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9CD"/>
    <w:multiLevelType w:val="hybridMultilevel"/>
    <w:tmpl w:val="00D6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94F08"/>
    <w:multiLevelType w:val="hybridMultilevel"/>
    <w:tmpl w:val="56D8F040"/>
    <w:lvl w:ilvl="0" w:tplc="8F1CB3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E6E0C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18CA7E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06C0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F5256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FA91A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8E0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CD47F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72C9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30876857"/>
    <w:multiLevelType w:val="hybridMultilevel"/>
    <w:tmpl w:val="3F342BCA"/>
    <w:lvl w:ilvl="0" w:tplc="073027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DA2395"/>
    <w:multiLevelType w:val="hybridMultilevel"/>
    <w:tmpl w:val="8A32046E"/>
    <w:lvl w:ilvl="0" w:tplc="5B7C27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E077D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B6C14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4E86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37C57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B6B9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5AAE3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C6A6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21CA84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AB85B9A"/>
    <w:multiLevelType w:val="hybridMultilevel"/>
    <w:tmpl w:val="77B26542"/>
    <w:lvl w:ilvl="0" w:tplc="297A916A">
      <w:start w:val="1"/>
      <w:numFmt w:val="bullet"/>
      <w:lvlText w:val="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5" w:hanging="360"/>
      </w:pPr>
      <w:rPr>
        <w:rFonts w:ascii="Wingdings" w:hAnsi="Wingdings" w:hint="default"/>
      </w:rPr>
    </w:lvl>
  </w:abstractNum>
  <w:abstractNum w:abstractNumId="5">
    <w:nsid w:val="4E765448"/>
    <w:multiLevelType w:val="hybridMultilevel"/>
    <w:tmpl w:val="4E6007AC"/>
    <w:lvl w:ilvl="0" w:tplc="C61250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598084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52616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43A190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6A1B2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92E1B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1AB6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1C5E6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40979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5EC32F06"/>
    <w:multiLevelType w:val="hybridMultilevel"/>
    <w:tmpl w:val="5EE288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DC124B"/>
    <w:multiLevelType w:val="hybridMultilevel"/>
    <w:tmpl w:val="A4942D1A"/>
    <w:lvl w:ilvl="0" w:tplc="1E668FFE"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3CC510A"/>
    <w:multiLevelType w:val="hybridMultilevel"/>
    <w:tmpl w:val="623047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8C384C"/>
    <w:multiLevelType w:val="hybridMultilevel"/>
    <w:tmpl w:val="F5EE36E0"/>
    <w:lvl w:ilvl="0" w:tplc="7BF8517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D7C849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E001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68EBC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52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0E10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D6B71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8F8C6C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3A4FA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31"/>
    <w:rsid w:val="0000262E"/>
    <w:rsid w:val="000058B0"/>
    <w:rsid w:val="00006381"/>
    <w:rsid w:val="0002458B"/>
    <w:rsid w:val="0004561A"/>
    <w:rsid w:val="00067D26"/>
    <w:rsid w:val="0007622C"/>
    <w:rsid w:val="0009700F"/>
    <w:rsid w:val="000A15D2"/>
    <w:rsid w:val="000A5129"/>
    <w:rsid w:val="000C2EE9"/>
    <w:rsid w:val="000D7B99"/>
    <w:rsid w:val="000E3150"/>
    <w:rsid w:val="0010549F"/>
    <w:rsid w:val="00131798"/>
    <w:rsid w:val="00133BD9"/>
    <w:rsid w:val="00145487"/>
    <w:rsid w:val="00145494"/>
    <w:rsid w:val="00150B51"/>
    <w:rsid w:val="00153E54"/>
    <w:rsid w:val="0015537B"/>
    <w:rsid w:val="00181E42"/>
    <w:rsid w:val="001848FB"/>
    <w:rsid w:val="00186F91"/>
    <w:rsid w:val="00190C5B"/>
    <w:rsid w:val="001A5329"/>
    <w:rsid w:val="001B0337"/>
    <w:rsid w:val="001C2523"/>
    <w:rsid w:val="001D467D"/>
    <w:rsid w:val="002076A9"/>
    <w:rsid w:val="00216AF1"/>
    <w:rsid w:val="0022542B"/>
    <w:rsid w:val="002456E4"/>
    <w:rsid w:val="0025541F"/>
    <w:rsid w:val="00274777"/>
    <w:rsid w:val="00285052"/>
    <w:rsid w:val="0028731D"/>
    <w:rsid w:val="00287DB2"/>
    <w:rsid w:val="00291477"/>
    <w:rsid w:val="002925A2"/>
    <w:rsid w:val="002D2FC2"/>
    <w:rsid w:val="002D7D20"/>
    <w:rsid w:val="002E21B5"/>
    <w:rsid w:val="002F0DEA"/>
    <w:rsid w:val="002F2094"/>
    <w:rsid w:val="00300D9A"/>
    <w:rsid w:val="00311D9C"/>
    <w:rsid w:val="00343282"/>
    <w:rsid w:val="00346BC6"/>
    <w:rsid w:val="00353778"/>
    <w:rsid w:val="00367654"/>
    <w:rsid w:val="003677D7"/>
    <w:rsid w:val="0037337E"/>
    <w:rsid w:val="00376F4C"/>
    <w:rsid w:val="00382C40"/>
    <w:rsid w:val="0038369E"/>
    <w:rsid w:val="003839C1"/>
    <w:rsid w:val="00395E74"/>
    <w:rsid w:val="003C59B5"/>
    <w:rsid w:val="003D2C86"/>
    <w:rsid w:val="003D30E0"/>
    <w:rsid w:val="003D63E9"/>
    <w:rsid w:val="003E326E"/>
    <w:rsid w:val="003E5643"/>
    <w:rsid w:val="003E7D46"/>
    <w:rsid w:val="003F2707"/>
    <w:rsid w:val="003F3BB3"/>
    <w:rsid w:val="00411E8F"/>
    <w:rsid w:val="00414255"/>
    <w:rsid w:val="00440052"/>
    <w:rsid w:val="004429AA"/>
    <w:rsid w:val="00444709"/>
    <w:rsid w:val="00457764"/>
    <w:rsid w:val="004577E8"/>
    <w:rsid w:val="004633ED"/>
    <w:rsid w:val="00463EF6"/>
    <w:rsid w:val="00477803"/>
    <w:rsid w:val="00480832"/>
    <w:rsid w:val="00496232"/>
    <w:rsid w:val="004A52FE"/>
    <w:rsid w:val="004B4068"/>
    <w:rsid w:val="004D76B0"/>
    <w:rsid w:val="004F2E8E"/>
    <w:rsid w:val="004F6BCB"/>
    <w:rsid w:val="00537580"/>
    <w:rsid w:val="00545697"/>
    <w:rsid w:val="0054667F"/>
    <w:rsid w:val="005613E0"/>
    <w:rsid w:val="005735B9"/>
    <w:rsid w:val="0059038A"/>
    <w:rsid w:val="005916BC"/>
    <w:rsid w:val="005922EF"/>
    <w:rsid w:val="005B6FE0"/>
    <w:rsid w:val="005C0900"/>
    <w:rsid w:val="005E16AC"/>
    <w:rsid w:val="005E46FC"/>
    <w:rsid w:val="00636153"/>
    <w:rsid w:val="00654D5D"/>
    <w:rsid w:val="00663931"/>
    <w:rsid w:val="00670136"/>
    <w:rsid w:val="00695209"/>
    <w:rsid w:val="006A372B"/>
    <w:rsid w:val="006B4358"/>
    <w:rsid w:val="006D6A18"/>
    <w:rsid w:val="00706F35"/>
    <w:rsid w:val="007431FA"/>
    <w:rsid w:val="00745FD3"/>
    <w:rsid w:val="0074648F"/>
    <w:rsid w:val="00761C85"/>
    <w:rsid w:val="00766DFB"/>
    <w:rsid w:val="00790467"/>
    <w:rsid w:val="007918C2"/>
    <w:rsid w:val="00793DCF"/>
    <w:rsid w:val="007A29AB"/>
    <w:rsid w:val="007A3416"/>
    <w:rsid w:val="007C194A"/>
    <w:rsid w:val="007D622E"/>
    <w:rsid w:val="007E0A1C"/>
    <w:rsid w:val="007E7DDA"/>
    <w:rsid w:val="008001A2"/>
    <w:rsid w:val="008023DC"/>
    <w:rsid w:val="00804703"/>
    <w:rsid w:val="00811D39"/>
    <w:rsid w:val="00815DAC"/>
    <w:rsid w:val="00822BB4"/>
    <w:rsid w:val="00851C66"/>
    <w:rsid w:val="008A07DC"/>
    <w:rsid w:val="008A2846"/>
    <w:rsid w:val="008B0064"/>
    <w:rsid w:val="008B57DC"/>
    <w:rsid w:val="008B5A64"/>
    <w:rsid w:val="008B6307"/>
    <w:rsid w:val="008C0E2C"/>
    <w:rsid w:val="008C574E"/>
    <w:rsid w:val="008E5DA9"/>
    <w:rsid w:val="00901157"/>
    <w:rsid w:val="00904EB8"/>
    <w:rsid w:val="00917896"/>
    <w:rsid w:val="00920BAD"/>
    <w:rsid w:val="00933597"/>
    <w:rsid w:val="00943985"/>
    <w:rsid w:val="00972D38"/>
    <w:rsid w:val="00973780"/>
    <w:rsid w:val="00973DFE"/>
    <w:rsid w:val="00981C98"/>
    <w:rsid w:val="009A26FA"/>
    <w:rsid w:val="009A5545"/>
    <w:rsid w:val="009C058E"/>
    <w:rsid w:val="009D5D1E"/>
    <w:rsid w:val="009E5454"/>
    <w:rsid w:val="009F0A41"/>
    <w:rsid w:val="009F126D"/>
    <w:rsid w:val="009F3A71"/>
    <w:rsid w:val="009F7291"/>
    <w:rsid w:val="00A12316"/>
    <w:rsid w:val="00A223D3"/>
    <w:rsid w:val="00A4057D"/>
    <w:rsid w:val="00A42571"/>
    <w:rsid w:val="00A514A2"/>
    <w:rsid w:val="00A728C5"/>
    <w:rsid w:val="00AA4DD5"/>
    <w:rsid w:val="00AB38C2"/>
    <w:rsid w:val="00AB6344"/>
    <w:rsid w:val="00AD627B"/>
    <w:rsid w:val="00AE6D23"/>
    <w:rsid w:val="00B068F9"/>
    <w:rsid w:val="00B12A36"/>
    <w:rsid w:val="00B22A25"/>
    <w:rsid w:val="00B30E67"/>
    <w:rsid w:val="00B45FED"/>
    <w:rsid w:val="00B53A0F"/>
    <w:rsid w:val="00B64A55"/>
    <w:rsid w:val="00B65729"/>
    <w:rsid w:val="00BA1D75"/>
    <w:rsid w:val="00BB3597"/>
    <w:rsid w:val="00BC6A03"/>
    <w:rsid w:val="00BF3D3E"/>
    <w:rsid w:val="00C249D3"/>
    <w:rsid w:val="00C259AC"/>
    <w:rsid w:val="00C25DCE"/>
    <w:rsid w:val="00C45D2A"/>
    <w:rsid w:val="00C54DFC"/>
    <w:rsid w:val="00C577E2"/>
    <w:rsid w:val="00C745AC"/>
    <w:rsid w:val="00C75ABF"/>
    <w:rsid w:val="00C82405"/>
    <w:rsid w:val="00C93654"/>
    <w:rsid w:val="00C93B7A"/>
    <w:rsid w:val="00D06ADD"/>
    <w:rsid w:val="00D078B1"/>
    <w:rsid w:val="00D07FDF"/>
    <w:rsid w:val="00D112B5"/>
    <w:rsid w:val="00D1130F"/>
    <w:rsid w:val="00D34686"/>
    <w:rsid w:val="00D550F2"/>
    <w:rsid w:val="00D563E1"/>
    <w:rsid w:val="00D60F32"/>
    <w:rsid w:val="00D6769E"/>
    <w:rsid w:val="00D74176"/>
    <w:rsid w:val="00D75A62"/>
    <w:rsid w:val="00DB5A64"/>
    <w:rsid w:val="00DC100D"/>
    <w:rsid w:val="00DC4DE4"/>
    <w:rsid w:val="00DD0FD5"/>
    <w:rsid w:val="00DD1C09"/>
    <w:rsid w:val="00DD4F5F"/>
    <w:rsid w:val="00DD5330"/>
    <w:rsid w:val="00DD5832"/>
    <w:rsid w:val="00DF0CC7"/>
    <w:rsid w:val="00DF19EE"/>
    <w:rsid w:val="00E00FBE"/>
    <w:rsid w:val="00E0417D"/>
    <w:rsid w:val="00E2698F"/>
    <w:rsid w:val="00E35E9E"/>
    <w:rsid w:val="00E43B32"/>
    <w:rsid w:val="00E46C0F"/>
    <w:rsid w:val="00E60656"/>
    <w:rsid w:val="00E771D1"/>
    <w:rsid w:val="00E77974"/>
    <w:rsid w:val="00E9532C"/>
    <w:rsid w:val="00EB305A"/>
    <w:rsid w:val="00ED198E"/>
    <w:rsid w:val="00EE6FEF"/>
    <w:rsid w:val="00EF0070"/>
    <w:rsid w:val="00EF06C6"/>
    <w:rsid w:val="00EF4CF2"/>
    <w:rsid w:val="00F20AE6"/>
    <w:rsid w:val="00F37116"/>
    <w:rsid w:val="00F43189"/>
    <w:rsid w:val="00F5313C"/>
    <w:rsid w:val="00F63513"/>
    <w:rsid w:val="00F77412"/>
    <w:rsid w:val="00F812BD"/>
    <w:rsid w:val="00F90BE5"/>
    <w:rsid w:val="00FA1D75"/>
    <w:rsid w:val="00FA7BC9"/>
    <w:rsid w:val="00FB7BE4"/>
    <w:rsid w:val="00FF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DC"/>
    <w:pPr>
      <w:ind w:left="720"/>
      <w:contextualSpacing/>
    </w:pPr>
  </w:style>
  <w:style w:type="table" w:styleId="TableGrid">
    <w:name w:val="Table Grid"/>
    <w:basedOn w:val="TableNormal"/>
    <w:uiPriority w:val="59"/>
    <w:rsid w:val="007C1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549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DC"/>
    <w:pPr>
      <w:ind w:left="720"/>
      <w:contextualSpacing/>
    </w:pPr>
  </w:style>
  <w:style w:type="table" w:styleId="TableGrid">
    <w:name w:val="Table Grid"/>
    <w:basedOn w:val="TableNormal"/>
    <w:uiPriority w:val="59"/>
    <w:rsid w:val="007C19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3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1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4549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2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3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0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7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5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0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3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3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4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54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74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44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426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SHC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Segura Smith, Andrea</dc:creator>
  <cp:lastModifiedBy>Sarah Poole</cp:lastModifiedBy>
  <cp:revision>2</cp:revision>
  <cp:lastPrinted>2014-09-11T17:13:00Z</cp:lastPrinted>
  <dcterms:created xsi:type="dcterms:W3CDTF">2016-01-19T18:00:00Z</dcterms:created>
  <dcterms:modified xsi:type="dcterms:W3CDTF">2016-01-19T18:00:00Z</dcterms:modified>
</cp:coreProperties>
</file>